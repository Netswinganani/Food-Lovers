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92" w14:textId="77777777" w:rsidR="00821E3E" w:rsidRDefault="00821E3E" w:rsidP="00821E3E">
      <w:pPr>
        <w:rPr>
          <w:del w:id="0" w:author="Other Author" w:date="2024-10-13T02:32:00Z"/>
        </w:rPr>
      </w:pPr>
    </w:p>
    <w:p w14:paraId="7F6ABFFC" w14:textId="77777777" w:rsidR="00821E3E" w:rsidRDefault="00821E3E" w:rsidP="00821E3E">
      <w:pPr>
        <w:rPr>
          <w:del w:id="1" w:author="Other Author" w:date="2024-10-13T02:32:00Z"/>
        </w:rPr>
      </w:pPr>
      <w:del w:id="2" w:author="Other Author" w:date="2024-10-13T02:32:00Z">
        <w:r>
          <w:delText xml:space="preserve"> What is necessary to coordinate the efforts of many people working together on software projects?</w:delText>
        </w:r>
      </w:del>
    </w:p>
    <w:p w14:paraId="3D5420C1" w14:textId="77777777" w:rsidR="00821E3E" w:rsidRDefault="00821E3E" w:rsidP="00821E3E">
      <w:pPr>
        <w:rPr>
          <w:del w:id="3" w:author="Other Author" w:date="2024-10-13T02:32:00Z"/>
        </w:rPr>
      </w:pPr>
      <w:del w:id="4" w:author="Other Author" w:date="2024-10-13T02:32:00Z">
        <w:r>
          <w:delText>1. Communication: Keeping everyone informed and discussing progress regularly.</w:delText>
        </w:r>
      </w:del>
    </w:p>
    <w:p w14:paraId="5F796FD7" w14:textId="77777777" w:rsidR="00821E3E" w:rsidRDefault="00821E3E" w:rsidP="00821E3E">
      <w:pPr>
        <w:rPr>
          <w:del w:id="5" w:author="Other Author" w:date="2024-10-13T02:32:00Z"/>
        </w:rPr>
      </w:pPr>
      <w:del w:id="6" w:author="Other Author" w:date="2024-10-13T02:32:00Z">
        <w:r>
          <w:delText>2. Tools: Using software tools for tracking tasks and sharing updates.</w:delText>
        </w:r>
      </w:del>
    </w:p>
    <w:p w14:paraId="50C4823E" w14:textId="77777777" w:rsidR="00821E3E" w:rsidRDefault="00821E3E" w:rsidP="00821E3E">
      <w:pPr>
        <w:rPr>
          <w:del w:id="7" w:author="Other Author" w:date="2024-10-13T02:32:00Z"/>
        </w:rPr>
      </w:pPr>
    </w:p>
    <w:p w14:paraId="1DC55706" w14:textId="77777777" w:rsidR="00821E3E" w:rsidRDefault="00821E3E" w:rsidP="00821E3E">
      <w:pPr>
        <w:rPr>
          <w:del w:id="8" w:author="Other Author" w:date="2024-10-13T02:32:00Z"/>
        </w:rPr>
      </w:pPr>
      <w:del w:id="9" w:author="Other Author" w:date="2024-10-13T02:32:00Z">
        <w:r>
          <w:delText xml:space="preserve"> What is a software development methodology?</w:delText>
        </w:r>
      </w:del>
    </w:p>
    <w:p w14:paraId="36A83422" w14:textId="77777777" w:rsidR="00821E3E" w:rsidRDefault="00821E3E" w:rsidP="00821E3E">
      <w:pPr>
        <w:rPr>
          <w:del w:id="10" w:author="Other Author" w:date="2024-10-13T02:32:00Z"/>
        </w:rPr>
      </w:pPr>
      <w:del w:id="11" w:author="Other Author" w:date="2024-10-13T02:32:00Z">
        <w:r>
          <w:delText>1. Framework: A structured approach to planning and executing software projects.</w:delText>
        </w:r>
      </w:del>
    </w:p>
    <w:p w14:paraId="6DE4C39B" w14:textId="77777777" w:rsidR="00821E3E" w:rsidRDefault="00821E3E" w:rsidP="00821E3E">
      <w:pPr>
        <w:rPr>
          <w:del w:id="12" w:author="Other Author" w:date="2024-10-13T02:32:00Z"/>
        </w:rPr>
      </w:pPr>
      <w:del w:id="13" w:author="Other Author" w:date="2024-10-13T02:32:00Z">
        <w:r>
          <w:delText>2. Guidelines: A set of practices that helps teams organize their work.</w:delText>
        </w:r>
      </w:del>
    </w:p>
    <w:p w14:paraId="7C31078B" w14:textId="77777777" w:rsidR="00821E3E" w:rsidRDefault="00821E3E" w:rsidP="00821E3E">
      <w:pPr>
        <w:rPr>
          <w:del w:id="14" w:author="Other Author" w:date="2024-10-13T02:32:00Z"/>
        </w:rPr>
      </w:pPr>
    </w:p>
    <w:p w14:paraId="7FFB519C" w14:textId="77777777" w:rsidR="00821E3E" w:rsidRDefault="00821E3E" w:rsidP="00821E3E">
      <w:pPr>
        <w:rPr>
          <w:del w:id="15" w:author="Other Author" w:date="2024-10-13T02:32:00Z"/>
        </w:rPr>
      </w:pPr>
      <w:del w:id="16" w:author="Other Author" w:date="2024-10-13T02:32:00Z">
        <w:r>
          <w:delText xml:space="preserve"> What are examples of agile software development methodologies?</w:delText>
        </w:r>
      </w:del>
    </w:p>
    <w:p w14:paraId="6776C016" w14:textId="77777777" w:rsidR="00821E3E" w:rsidRDefault="00821E3E" w:rsidP="00821E3E">
      <w:pPr>
        <w:rPr>
          <w:del w:id="17" w:author="Other Author" w:date="2024-10-13T02:32:00Z"/>
        </w:rPr>
      </w:pPr>
      <w:del w:id="18" w:author="Other Author" w:date="2024-10-13T02:32:00Z">
        <w:r>
          <w:delText>1. Scrum: A method that divides work into small, manageable pieces called sprints.</w:delText>
        </w:r>
      </w:del>
    </w:p>
    <w:p w14:paraId="51B3F3EB" w14:textId="77777777" w:rsidR="00821E3E" w:rsidRDefault="00821E3E" w:rsidP="00821E3E">
      <w:pPr>
        <w:rPr>
          <w:del w:id="19" w:author="Other Author" w:date="2024-10-13T02:32:00Z"/>
        </w:rPr>
      </w:pPr>
      <w:del w:id="20" w:author="Other Author" w:date="2024-10-13T02:32:00Z">
        <w:r>
          <w:delText>2. Kanban: A visual way to manage work by showing tasks on a board.</w:delText>
        </w:r>
      </w:del>
    </w:p>
    <w:p w14:paraId="7FA155BC" w14:textId="77777777" w:rsidR="00821E3E" w:rsidRDefault="00821E3E" w:rsidP="00821E3E">
      <w:pPr>
        <w:rPr>
          <w:del w:id="21" w:author="Other Author" w:date="2024-10-13T02:32:00Z"/>
        </w:rPr>
      </w:pPr>
    </w:p>
    <w:p w14:paraId="6B63058E" w14:textId="77777777" w:rsidR="00821E3E" w:rsidRDefault="00821E3E" w:rsidP="00821E3E">
      <w:pPr>
        <w:rPr>
          <w:del w:id="22" w:author="Other Author" w:date="2024-10-13T02:32:00Z"/>
        </w:rPr>
      </w:pPr>
      <w:del w:id="23" w:author="Other Author" w:date="2024-10-13T02:32:00Z">
        <w:r>
          <w:delText xml:space="preserve"> How is a software development methodology chosen for a project?</w:delText>
        </w:r>
      </w:del>
    </w:p>
    <w:p w14:paraId="50D906F4" w14:textId="77777777" w:rsidR="00821E3E" w:rsidRDefault="00821E3E" w:rsidP="00821E3E">
      <w:pPr>
        <w:rPr>
          <w:del w:id="24" w:author="Other Author" w:date="2024-10-13T02:32:00Z"/>
        </w:rPr>
      </w:pPr>
      <w:del w:id="25" w:author="Other Author" w:date="2024-10-13T02:32:00Z">
        <w:r>
          <w:delText>1. Project Requirements: Assessing what the project needs to decide the best fit.</w:delText>
        </w:r>
      </w:del>
    </w:p>
    <w:p w14:paraId="30ECADE9" w14:textId="77777777" w:rsidR="00821E3E" w:rsidRDefault="00821E3E" w:rsidP="00821E3E">
      <w:pPr>
        <w:rPr>
          <w:del w:id="26" w:author="Other Author" w:date="2024-10-13T02:32:00Z"/>
        </w:rPr>
      </w:pPr>
      <w:del w:id="27" w:author="Other Author" w:date="2024-10-13T02:32:00Z">
        <w:r>
          <w:delText>2. Team Experience: Considering what the team is familiar with to ensure smooth progress.</w:delText>
        </w:r>
      </w:del>
    </w:p>
    <w:p w14:paraId="02D8935F" w14:textId="77777777" w:rsidR="00821E3E" w:rsidRDefault="00821E3E" w:rsidP="00821E3E">
      <w:pPr>
        <w:rPr>
          <w:del w:id="28" w:author="Other Author" w:date="2024-10-13T02:32:00Z"/>
        </w:rPr>
      </w:pPr>
    </w:p>
    <w:p w14:paraId="499A612D" w14:textId="77777777" w:rsidR="00821E3E" w:rsidRDefault="00821E3E" w:rsidP="00821E3E">
      <w:pPr>
        <w:rPr>
          <w:del w:id="29" w:author="Other Author" w:date="2024-10-13T02:32:00Z"/>
        </w:rPr>
      </w:pPr>
      <w:del w:id="30" w:author="Other Author" w:date="2024-10-13T02:32:00Z">
        <w:r>
          <w:delText xml:space="preserve"> When was the waterfall methodology invented?</w:delText>
        </w:r>
      </w:del>
    </w:p>
    <w:p w14:paraId="428EE7FF" w14:textId="77777777" w:rsidR="00821E3E" w:rsidRDefault="00821E3E" w:rsidP="00821E3E">
      <w:pPr>
        <w:rPr>
          <w:del w:id="31" w:author="Other Author" w:date="2024-10-13T02:32:00Z"/>
        </w:rPr>
      </w:pPr>
      <w:del w:id="32" w:author="Other Author" w:date="2024-10-13T02:32:00Z">
        <w:r>
          <w:delText>1. 1970s: The concept was introduced in the early 1970s.</w:delText>
        </w:r>
      </w:del>
    </w:p>
    <w:p w14:paraId="7F66FAA6" w14:textId="77777777" w:rsidR="00821E3E" w:rsidRDefault="00821E3E" w:rsidP="00821E3E">
      <w:pPr>
        <w:rPr>
          <w:del w:id="33" w:author="Other Author" w:date="2024-10-13T02:32:00Z"/>
        </w:rPr>
      </w:pPr>
      <w:del w:id="34" w:author="Other Author" w:date="2024-10-13T02:32:00Z">
        <w:r>
          <w:delText>2. 1960s: Some principles were discussed in the late 1960s.</w:delText>
        </w:r>
      </w:del>
    </w:p>
    <w:p w14:paraId="2CAAAA6B" w14:textId="77777777" w:rsidR="00821E3E" w:rsidRDefault="00821E3E" w:rsidP="00821E3E">
      <w:pPr>
        <w:rPr>
          <w:del w:id="35" w:author="Other Author" w:date="2024-10-13T02:32:00Z"/>
        </w:rPr>
      </w:pPr>
    </w:p>
    <w:p w14:paraId="2A5884F1" w14:textId="77777777" w:rsidR="00821E3E" w:rsidRDefault="00821E3E" w:rsidP="00821E3E">
      <w:pPr>
        <w:rPr>
          <w:del w:id="36" w:author="Other Author" w:date="2024-10-13T02:32:00Z"/>
        </w:rPr>
      </w:pPr>
      <w:del w:id="37" w:author="Other Author" w:date="2024-10-13T02:32:00Z">
        <w:r>
          <w:delText xml:space="preserve"> What are the different phases in the waterfall methodology?</w:delText>
        </w:r>
      </w:del>
    </w:p>
    <w:p w14:paraId="20F0E2A0" w14:textId="77777777" w:rsidR="00821E3E" w:rsidRDefault="00821E3E" w:rsidP="00821E3E">
      <w:pPr>
        <w:rPr>
          <w:del w:id="38" w:author="Other Author" w:date="2024-10-13T02:32:00Z"/>
        </w:rPr>
      </w:pPr>
      <w:del w:id="39" w:author="Other Author" w:date="2024-10-13T02:32:00Z">
        <w:r>
          <w:delText>1. Requirements: Gathering what is needed for the project.</w:delText>
        </w:r>
      </w:del>
    </w:p>
    <w:p w14:paraId="5432DC21" w14:textId="77777777" w:rsidR="00821E3E" w:rsidRDefault="00821E3E" w:rsidP="00821E3E">
      <w:pPr>
        <w:rPr>
          <w:del w:id="40" w:author="Other Author" w:date="2024-10-13T02:32:00Z"/>
        </w:rPr>
      </w:pPr>
      <w:del w:id="41" w:author="Other Author" w:date="2024-10-13T02:32:00Z">
        <w:r>
          <w:delText>2. Design, Implementation, Testing, Deployment, Maintenance: Following steps to build and maintain the software.</w:delText>
        </w:r>
      </w:del>
    </w:p>
    <w:p w14:paraId="3E33CD2F" w14:textId="77777777" w:rsidR="00821E3E" w:rsidRDefault="00821E3E" w:rsidP="00821E3E">
      <w:pPr>
        <w:rPr>
          <w:del w:id="42" w:author="Other Author" w:date="2024-10-13T02:32:00Z"/>
        </w:rPr>
      </w:pPr>
    </w:p>
    <w:p w14:paraId="64534CD4" w14:textId="77777777" w:rsidR="00821E3E" w:rsidRDefault="00821E3E" w:rsidP="00821E3E">
      <w:pPr>
        <w:rPr>
          <w:del w:id="43" w:author="Other Author" w:date="2024-10-13T02:32:00Z"/>
        </w:rPr>
      </w:pPr>
      <w:del w:id="44" w:author="Other Author" w:date="2024-10-13T02:32:00Z">
        <w:r>
          <w:delText xml:space="preserve"> What is the output of the requirements phase?</w:delText>
        </w:r>
      </w:del>
    </w:p>
    <w:p w14:paraId="6AB7492A" w14:textId="77777777" w:rsidR="00821E3E" w:rsidRDefault="00821E3E" w:rsidP="00821E3E">
      <w:pPr>
        <w:rPr>
          <w:del w:id="45" w:author="Other Author" w:date="2024-10-13T02:32:00Z"/>
        </w:rPr>
      </w:pPr>
      <w:del w:id="46" w:author="Other Author" w:date="2024-10-13T02:32:00Z">
        <w:r>
          <w:delText>1. Requirements Document: A detailed list of what the software should do.</w:delText>
        </w:r>
      </w:del>
    </w:p>
    <w:p w14:paraId="147EBC88" w14:textId="77777777" w:rsidR="00821E3E" w:rsidRDefault="00821E3E" w:rsidP="00821E3E">
      <w:pPr>
        <w:rPr>
          <w:del w:id="47" w:author="Other Author" w:date="2024-10-13T02:32:00Z"/>
        </w:rPr>
      </w:pPr>
      <w:del w:id="48" w:author="Other Author" w:date="2024-10-13T02:32:00Z">
        <w:r>
          <w:delText>2. Specifications: Clear descriptions of features and functions needed.</w:delText>
        </w:r>
      </w:del>
    </w:p>
    <w:p w14:paraId="5D1372F0" w14:textId="77777777" w:rsidR="00821E3E" w:rsidRDefault="00821E3E" w:rsidP="00821E3E">
      <w:pPr>
        <w:rPr>
          <w:del w:id="49" w:author="Other Author" w:date="2024-10-13T02:32:00Z"/>
        </w:rPr>
      </w:pPr>
    </w:p>
    <w:p w14:paraId="4E2D509B" w14:textId="77777777" w:rsidR="00821E3E" w:rsidRDefault="00821E3E" w:rsidP="00821E3E">
      <w:pPr>
        <w:rPr>
          <w:del w:id="50" w:author="Other Author" w:date="2024-10-13T02:32:00Z"/>
        </w:rPr>
      </w:pPr>
      <w:del w:id="51" w:author="Other Author" w:date="2024-10-13T02:32:00Z">
        <w:r>
          <w:delText xml:space="preserve"> What is the consequence of a mistake that was made in the requirements phase?</w:delText>
        </w:r>
      </w:del>
    </w:p>
    <w:p w14:paraId="3B7A27F8" w14:textId="77777777" w:rsidR="00821E3E" w:rsidRDefault="00821E3E" w:rsidP="00821E3E">
      <w:pPr>
        <w:rPr>
          <w:del w:id="52" w:author="Other Author" w:date="2024-10-13T02:32:00Z"/>
        </w:rPr>
      </w:pPr>
      <w:del w:id="53" w:author="Other Author" w:date="2024-10-13T02:32:00Z">
        <w:r>
          <w:delText>1. Rework: More time and effort needed later to fix issues.</w:delText>
        </w:r>
      </w:del>
    </w:p>
    <w:p w14:paraId="585C30E1" w14:textId="77777777" w:rsidR="00821E3E" w:rsidRDefault="00821E3E" w:rsidP="00821E3E">
      <w:pPr>
        <w:rPr>
          <w:del w:id="54" w:author="Other Author" w:date="2024-10-13T02:32:00Z"/>
        </w:rPr>
      </w:pPr>
      <w:del w:id="55" w:author="Other Author" w:date="2024-10-13T02:32:00Z">
        <w:r>
          <w:delText>2. Project Delays: The project may take longer to complete due to corrections.</w:delText>
        </w:r>
      </w:del>
    </w:p>
    <w:p w14:paraId="63CC1522" w14:textId="77777777" w:rsidR="00821E3E" w:rsidRDefault="00821E3E" w:rsidP="00821E3E">
      <w:pPr>
        <w:rPr>
          <w:del w:id="56" w:author="Other Author" w:date="2024-10-13T02:32:00Z"/>
        </w:rPr>
      </w:pPr>
    </w:p>
    <w:p w14:paraId="27539AAF" w14:textId="77777777" w:rsidR="00821E3E" w:rsidRDefault="00821E3E" w:rsidP="00821E3E">
      <w:pPr>
        <w:rPr>
          <w:del w:id="57" w:author="Other Author" w:date="2024-10-13T02:32:00Z"/>
        </w:rPr>
      </w:pPr>
      <w:del w:id="58" w:author="Other Author" w:date="2024-10-13T02:32:00Z">
        <w:r>
          <w:delText xml:space="preserve"> When is it appropriate to use the waterfall methodology?</w:delText>
        </w:r>
      </w:del>
    </w:p>
    <w:p w14:paraId="4D62038A" w14:textId="77777777" w:rsidR="00821E3E" w:rsidRDefault="00821E3E" w:rsidP="00821E3E">
      <w:pPr>
        <w:rPr>
          <w:del w:id="59" w:author="Other Author" w:date="2024-10-13T02:32:00Z"/>
        </w:rPr>
      </w:pPr>
      <w:del w:id="60" w:author="Other Author" w:date="2024-10-13T02:32:00Z">
        <w:r>
          <w:delText>1. Clear Requirements: When the project requirements are well understood and unlikely to change.</w:delText>
        </w:r>
      </w:del>
    </w:p>
    <w:p w14:paraId="6B88EFDA" w14:textId="442EA86A" w:rsidR="00FD5ABE" w:rsidRDefault="00821E3E">
      <w:del w:id="61" w:author="Other Author" w:date="2024-10-13T02:32:00Z">
        <w:r>
          <w:delText>2. Regulated Industries: In sectors like healthcare or finance, where strict processes are needed.</w:delText>
        </w:r>
      </w:del>
    </w:p>
    <w:sectPr w:rsidR="00FD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20"/>
    <w:rsid w:val="0007649E"/>
    <w:rsid w:val="00651720"/>
    <w:rsid w:val="00821E3E"/>
    <w:rsid w:val="00CF5763"/>
    <w:rsid w:val="00D46576"/>
    <w:rsid w:val="00D93E73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1232"/>
  <w15:chartTrackingRefBased/>
  <w15:docId w15:val="{8A610470-3103-479B-9856-5DBD332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465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</cp:revision>
  <dcterms:created xsi:type="dcterms:W3CDTF">2024-10-13T00:32:00Z</dcterms:created>
  <dcterms:modified xsi:type="dcterms:W3CDTF">2024-10-13T00:32:00Z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-18879945</vt:i4>
  </property>
</Properties>
</file>